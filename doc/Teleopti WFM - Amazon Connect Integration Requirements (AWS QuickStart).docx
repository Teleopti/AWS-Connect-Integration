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742" w:rsidRDefault="00010742" w:rsidP="00695C39">
      <w:pPr>
        <w:shd w:val="clear" w:color="auto" w:fill="FFFFFF"/>
        <w:spacing w:after="0" w:line="312" w:lineRule="atLeast"/>
        <w:outlineLvl w:val="3"/>
        <w:rPr>
          <w:rFonts w:ascii="Helvetica" w:eastAsia="Times New Roman" w:hAnsi="Helvetica" w:cs="Helvetica"/>
          <w:color w:val="333333"/>
          <w:sz w:val="21"/>
          <w:szCs w:val="21"/>
          <w:lang w:val="en-US"/>
        </w:rPr>
      </w:pPr>
      <w:bookmarkStart w:id="0" w:name="proc"/>
      <w:bookmarkStart w:id="1" w:name="_GoBack"/>
      <w:bookmarkEnd w:id="1"/>
      <w:r>
        <w:rPr>
          <w:rFonts w:ascii="Helvetica" w:eastAsia="Times New Roman" w:hAnsi="Helvetica" w:cs="Helvetica"/>
          <w:color w:val="333333"/>
          <w:sz w:val="21"/>
          <w:szCs w:val="21"/>
          <w:lang w:val="en-US"/>
        </w:rPr>
        <w:t xml:space="preserve">Teleopti </w:t>
      </w:r>
      <w:r w:rsidR="00DB44E6">
        <w:rPr>
          <w:rFonts w:ascii="Helvetica" w:eastAsia="Times New Roman" w:hAnsi="Helvetica" w:cs="Helvetica"/>
          <w:color w:val="333333"/>
          <w:sz w:val="21"/>
          <w:szCs w:val="21"/>
          <w:lang w:val="en-US"/>
        </w:rPr>
        <w:t>and Amazon Internal docs</w:t>
      </w:r>
    </w:p>
    <w:p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Changes?</w:t>
      </w:r>
    </w:p>
    <w:p w:rsidR="00C746C1" w:rsidRDefault="00DB44E6" w:rsidP="00C746C1">
      <w:pPr>
        <w:pStyle w:val="ListParagraph"/>
        <w:numPr>
          <w:ilvl w:val="0"/>
          <w:numId w:val="3"/>
        </w:numPr>
        <w:shd w:val="clear" w:color="auto" w:fill="FFFFFF"/>
        <w:spacing w:after="0" w:line="312" w:lineRule="atLeast"/>
        <w:outlineLvl w:val="3"/>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How </w:t>
      </w:r>
      <w:r w:rsidR="00C746C1" w:rsidRPr="00C746C1">
        <w:rPr>
          <w:rFonts w:ascii="Helvetica" w:eastAsia="Times New Roman" w:hAnsi="Helvetica" w:cs="Helvetica"/>
          <w:color w:val="333333"/>
          <w:sz w:val="21"/>
          <w:szCs w:val="21"/>
          <w:lang w:val="en-US"/>
        </w:rPr>
        <w:t>update this doc.</w:t>
      </w:r>
      <w:r>
        <w:rPr>
          <w:rFonts w:ascii="Helvetica" w:eastAsia="Times New Roman" w:hAnsi="Helvetica" w:cs="Helvetica"/>
          <w:color w:val="333333"/>
          <w:sz w:val="21"/>
          <w:szCs w:val="21"/>
          <w:lang w:val="en-US"/>
        </w:rPr>
        <w:br/>
        <w:t>use the Teleopti GitHub repo for now as a staging area</w:t>
      </w:r>
    </w:p>
    <w:p w:rsidR="00C746C1" w:rsidRPr="00DB44E6" w:rsidRDefault="00C85881" w:rsidP="00CC2DE1">
      <w:pPr>
        <w:pStyle w:val="ListParagraph"/>
        <w:numPr>
          <w:ilvl w:val="0"/>
          <w:numId w:val="3"/>
        </w:numPr>
        <w:shd w:val="clear" w:color="auto" w:fill="FFFFFF"/>
        <w:spacing w:after="0" w:line="312" w:lineRule="atLeast"/>
        <w:outlineLvl w:val="3"/>
        <w:rPr>
          <w:rFonts w:ascii="Helvetica" w:eastAsia="Times New Roman" w:hAnsi="Helvetica" w:cs="Helvetica"/>
          <w:color w:val="333333"/>
          <w:sz w:val="21"/>
          <w:szCs w:val="21"/>
          <w:lang w:val="en-US"/>
        </w:rPr>
      </w:pPr>
      <w:r w:rsidRPr="00DB44E6">
        <w:rPr>
          <w:rFonts w:ascii="Helvetica" w:eastAsia="Times New Roman" w:hAnsi="Helvetica" w:cs="Helvetica"/>
          <w:color w:val="333333"/>
          <w:sz w:val="21"/>
          <w:szCs w:val="21"/>
          <w:lang w:val="en-US"/>
        </w:rPr>
        <w:t>Remember to republish the .pdf if you change it</w:t>
      </w:r>
      <w:r w:rsidRPr="00DB44E6">
        <w:rPr>
          <w:rFonts w:ascii="Helvetica" w:eastAsia="Times New Roman" w:hAnsi="Helvetica" w:cs="Helvetica"/>
          <w:color w:val="333333"/>
          <w:sz w:val="21"/>
          <w:szCs w:val="21"/>
          <w:lang w:val="en-US"/>
        </w:rPr>
        <w:br/>
      </w:r>
      <w:r w:rsidR="00DB44E6" w:rsidRPr="00DB44E6">
        <w:rPr>
          <w:rFonts w:ascii="Helvetica" w:eastAsia="Times New Roman" w:hAnsi="Helvetica" w:cs="Helvetica"/>
          <w:color w:val="333333"/>
          <w:sz w:val="21"/>
          <w:szCs w:val="21"/>
          <w:lang w:val="en-US"/>
        </w:rPr>
        <w:t xml:space="preserve">Edit + </w:t>
      </w:r>
      <w:r w:rsidR="000D1DF3" w:rsidRPr="00DB44E6">
        <w:rPr>
          <w:rFonts w:ascii="Helvetica" w:eastAsia="Times New Roman" w:hAnsi="Helvetica" w:cs="Helvetica"/>
          <w:color w:val="333333"/>
          <w:sz w:val="21"/>
          <w:szCs w:val="21"/>
          <w:lang w:val="en-US"/>
        </w:rPr>
        <w:t xml:space="preserve">Copy </w:t>
      </w:r>
      <w:r w:rsidRPr="00DB44E6">
        <w:rPr>
          <w:rFonts w:ascii="Helvetica" w:eastAsia="Times New Roman" w:hAnsi="Helvetica" w:cs="Helvetica"/>
          <w:color w:val="333333"/>
          <w:sz w:val="21"/>
          <w:szCs w:val="21"/>
          <w:lang w:val="en-US"/>
        </w:rPr>
        <w:t xml:space="preserve">From: </w:t>
      </w:r>
      <w:hyperlink r:id="rId8" w:history="1">
        <w:r w:rsidR="000D1DF3" w:rsidRPr="00DB44E6">
          <w:rPr>
            <w:rStyle w:val="Hyperlink"/>
            <w:rFonts w:ascii="Helvetica" w:eastAsia="Times New Roman" w:hAnsi="Helvetica" w:cs="Helvetica"/>
            <w:sz w:val="21"/>
            <w:szCs w:val="21"/>
            <w:lang w:val="en-US"/>
          </w:rPr>
          <w:t>https://teleopti.sharepoint.com/:b:/g/Tech/Ea3gOVKibOJCnYeXRPn6YmcBulP5C1UtQ0lUJq9SBf0Qmw?e=7yaR6h</w:t>
        </w:r>
      </w:hyperlink>
      <w:r w:rsidR="000D1DF3" w:rsidRPr="00DB44E6">
        <w:rPr>
          <w:rFonts w:ascii="Helvetica" w:eastAsia="Times New Roman" w:hAnsi="Helvetica" w:cs="Helvetica"/>
          <w:color w:val="333333"/>
          <w:sz w:val="21"/>
          <w:szCs w:val="21"/>
          <w:lang w:val="en-US"/>
        </w:rPr>
        <w:br/>
      </w:r>
      <w:r w:rsidR="00DB44E6" w:rsidRPr="00DB44E6">
        <w:rPr>
          <w:rFonts w:ascii="Helvetica" w:eastAsia="Times New Roman" w:hAnsi="Helvetica" w:cs="Helvetica"/>
          <w:color w:val="333333"/>
          <w:sz w:val="21"/>
          <w:szCs w:val="21"/>
          <w:lang w:val="en-US"/>
        </w:rPr>
        <w:t xml:space="preserve">Push </w:t>
      </w:r>
      <w:r w:rsidR="000D1DF3" w:rsidRPr="00DB44E6">
        <w:rPr>
          <w:rFonts w:ascii="Helvetica" w:eastAsia="Times New Roman" w:hAnsi="Helvetica" w:cs="Helvetica"/>
          <w:color w:val="333333"/>
          <w:sz w:val="21"/>
          <w:szCs w:val="21"/>
          <w:lang w:val="en-US"/>
        </w:rPr>
        <w:t xml:space="preserve">To: </w:t>
      </w:r>
      <w:hyperlink r:id="rId9" w:history="1">
        <w:r w:rsidR="000D1DF3" w:rsidRPr="00DB44E6">
          <w:rPr>
            <w:rStyle w:val="Hyperlink"/>
            <w:rFonts w:ascii="Helvetica" w:eastAsia="Times New Roman" w:hAnsi="Helvetica" w:cs="Helvetica"/>
            <w:sz w:val="21"/>
            <w:szCs w:val="21"/>
            <w:lang w:val="en-US"/>
          </w:rPr>
          <w:t>https://github.com/Teleopti/AWS-Connect-Integration/blob/master/doc/Teleopti%20WFM%20-%20Amazon%20Connect%20Integration%20Requirements.pdf</w:t>
        </w:r>
      </w:hyperlink>
      <w:r w:rsidR="000D1DF3" w:rsidRPr="00DB44E6">
        <w:rPr>
          <w:rFonts w:ascii="Helvetica" w:eastAsia="Times New Roman" w:hAnsi="Helvetica" w:cs="Helvetica"/>
          <w:color w:val="333333"/>
          <w:sz w:val="21"/>
          <w:szCs w:val="21"/>
          <w:lang w:val="en-US"/>
        </w:rPr>
        <w:br/>
      </w:r>
    </w:p>
    <w:p w:rsidR="000D1DF3" w:rsidRPr="00DB44E6" w:rsidRDefault="00E33673" w:rsidP="00695C39">
      <w:pPr>
        <w:shd w:val="clear" w:color="auto" w:fill="FFFFFF"/>
        <w:spacing w:after="0" w:line="312" w:lineRule="atLeast"/>
        <w:outlineLvl w:val="3"/>
        <w:rPr>
          <w:rFonts w:ascii="Helvetica" w:eastAsia="Times New Roman" w:hAnsi="Helvetica" w:cs="Helvetica"/>
          <w:b/>
          <w:color w:val="333333"/>
          <w:sz w:val="21"/>
          <w:szCs w:val="21"/>
          <w:lang w:val="en-US"/>
        </w:rPr>
      </w:pPr>
      <w:r w:rsidRPr="00DB44E6">
        <w:rPr>
          <w:rFonts w:ascii="Helvetica" w:eastAsia="Times New Roman" w:hAnsi="Helvetica" w:cs="Helvetica"/>
          <w:b/>
          <w:color w:val="333333"/>
          <w:sz w:val="21"/>
          <w:szCs w:val="21"/>
          <w:lang w:val="en-US"/>
        </w:rPr>
        <w:t>To the Quick Start Team at AWS:</w:t>
      </w:r>
    </w:p>
    <w:p w:rsidR="00E33673" w:rsidRDefault="00E33673"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0D1DF3" w:rsidRPr="00DB44E6" w:rsidRDefault="00DB44E6" w:rsidP="00695C39">
      <w:pPr>
        <w:shd w:val="clear" w:color="auto" w:fill="FFFFFF"/>
        <w:spacing w:after="0" w:line="312" w:lineRule="atLeast"/>
        <w:outlineLvl w:val="3"/>
        <w:rPr>
          <w:rFonts w:ascii="Helvetica" w:eastAsia="Times New Roman" w:hAnsi="Helvetica" w:cs="Helvetica"/>
          <w:b/>
          <w:color w:val="333333"/>
          <w:sz w:val="21"/>
          <w:szCs w:val="21"/>
        </w:rPr>
      </w:pPr>
      <w:r w:rsidRPr="00DB44E6">
        <w:rPr>
          <w:rFonts w:ascii="Helvetica" w:eastAsia="Times New Roman" w:hAnsi="Helvetica" w:cs="Helvetica"/>
          <w:b/>
          <w:color w:val="333333"/>
          <w:sz w:val="21"/>
          <w:szCs w:val="21"/>
        </w:rPr>
        <w:t>Diagram</w:t>
      </w:r>
      <w:r>
        <w:rPr>
          <w:rFonts w:ascii="Helvetica" w:eastAsia="Times New Roman" w:hAnsi="Helvetica" w:cs="Helvetica"/>
          <w:b/>
          <w:color w:val="333333"/>
          <w:sz w:val="21"/>
          <w:szCs w:val="21"/>
        </w:rPr>
        <w:t xml:space="preserve"> - </w:t>
      </w:r>
      <w:proofErr w:type="spellStart"/>
      <w:r>
        <w:rPr>
          <w:rFonts w:ascii="Helvetica" w:eastAsia="Times New Roman" w:hAnsi="Helvetica" w:cs="Helvetica"/>
          <w:b/>
          <w:color w:val="333333"/>
          <w:sz w:val="21"/>
          <w:szCs w:val="21"/>
        </w:rPr>
        <w:t>pptx</w:t>
      </w:r>
      <w:proofErr w:type="spellEnd"/>
    </w:p>
    <w:p w:rsidR="00DB44E6" w:rsidRPr="00DB44E6" w:rsidRDefault="00DB44E6" w:rsidP="00695C39">
      <w:pPr>
        <w:shd w:val="clear" w:color="auto" w:fill="FFFFFF"/>
        <w:spacing w:after="0" w:line="312" w:lineRule="atLeast"/>
        <w:outlineLvl w:val="3"/>
        <w:rPr>
          <w:rFonts w:ascii="Helvetica" w:eastAsia="Times New Roman" w:hAnsi="Helvetica" w:cs="Helvetica"/>
          <w:color w:val="333333"/>
          <w:sz w:val="21"/>
          <w:szCs w:val="21"/>
        </w:rPr>
      </w:pPr>
      <w:r w:rsidRPr="00DB44E6">
        <w:rPr>
          <w:rFonts w:ascii="Helvetica" w:eastAsia="Times New Roman" w:hAnsi="Helvetica" w:cs="Helvetica"/>
          <w:color w:val="333333"/>
          <w:sz w:val="21"/>
          <w:szCs w:val="21"/>
        </w:rPr>
        <w:t xml:space="preserve">: </w:t>
      </w:r>
      <w:hyperlink r:id="rId10" w:history="1">
        <w:r w:rsidRPr="00DB44E6">
          <w:rPr>
            <w:rStyle w:val="Hyperlink"/>
            <w:rFonts w:ascii="Helvetica" w:eastAsia="Times New Roman" w:hAnsi="Helvetica" w:cs="Helvetica"/>
            <w:sz w:val="21"/>
            <w:szCs w:val="21"/>
          </w:rPr>
          <w:t>https://github.com/Teleopti/AWS-Connect-Integration/blob/master/doc/Teleopti%20WFM%20-%20Amazon%20Connect%20Integration%20Requirements.pptx</w:t>
        </w:r>
      </w:hyperlink>
    </w:p>
    <w:p w:rsidR="00DB44E6" w:rsidRPr="00DB44E6" w:rsidRDefault="00DB44E6" w:rsidP="00695C39">
      <w:pPr>
        <w:shd w:val="clear" w:color="auto" w:fill="FFFFFF"/>
        <w:spacing w:after="0" w:line="312" w:lineRule="atLeast"/>
        <w:outlineLvl w:val="3"/>
        <w:rPr>
          <w:rFonts w:ascii="Helvetica" w:eastAsia="Times New Roman" w:hAnsi="Helvetica" w:cs="Helvetica"/>
          <w:color w:val="333333"/>
          <w:sz w:val="21"/>
          <w:szCs w:val="21"/>
        </w:rPr>
      </w:pPr>
    </w:p>
    <w:p w:rsidR="00DB44E6" w:rsidRPr="00DB44E6" w:rsidRDefault="00DB44E6" w:rsidP="00695C39">
      <w:pPr>
        <w:shd w:val="clear" w:color="auto" w:fill="FFFFFF"/>
        <w:spacing w:after="0" w:line="312" w:lineRule="atLeast"/>
        <w:outlineLvl w:val="3"/>
        <w:rPr>
          <w:rFonts w:ascii="Helvetica" w:eastAsia="Times New Roman" w:hAnsi="Helvetica" w:cs="Helvetica"/>
          <w:b/>
          <w:color w:val="333333"/>
          <w:sz w:val="21"/>
          <w:szCs w:val="21"/>
          <w:lang w:val="en-US"/>
        </w:rPr>
      </w:pPr>
      <w:r>
        <w:rPr>
          <w:rFonts w:ascii="Helvetica" w:eastAsia="Times New Roman" w:hAnsi="Helvetica" w:cs="Helvetica"/>
          <w:b/>
          <w:color w:val="333333"/>
          <w:sz w:val="21"/>
          <w:szCs w:val="21"/>
          <w:lang w:val="en-US"/>
        </w:rPr>
        <w:t xml:space="preserve">Teleopti </w:t>
      </w:r>
      <w:proofErr w:type="gramStart"/>
      <w:r>
        <w:rPr>
          <w:rFonts w:ascii="Helvetica" w:eastAsia="Times New Roman" w:hAnsi="Helvetica" w:cs="Helvetica"/>
          <w:b/>
          <w:color w:val="333333"/>
          <w:sz w:val="21"/>
          <w:szCs w:val="21"/>
          <w:lang w:val="en-US"/>
        </w:rPr>
        <w:t>Logo .</w:t>
      </w:r>
      <w:proofErr w:type="gramEnd"/>
      <w:r>
        <w:rPr>
          <w:rFonts w:ascii="Helvetica" w:eastAsia="Times New Roman" w:hAnsi="Helvetica" w:cs="Helvetica"/>
          <w:b/>
          <w:color w:val="333333"/>
          <w:sz w:val="21"/>
          <w:szCs w:val="21"/>
          <w:lang w:val="en-US"/>
        </w:rPr>
        <w:t xml:space="preserve"> </w:t>
      </w:r>
      <w:r w:rsidRPr="00DB44E6">
        <w:rPr>
          <w:rFonts w:ascii="Helvetica" w:eastAsia="Times New Roman" w:hAnsi="Helvetica" w:cs="Helvetica"/>
          <w:b/>
          <w:color w:val="333333"/>
          <w:sz w:val="21"/>
          <w:szCs w:val="21"/>
          <w:lang w:val="en-US"/>
        </w:rPr>
        <w:t>.PNG</w:t>
      </w:r>
    </w:p>
    <w:p w:rsidR="00C746C1" w:rsidRDefault="00DB44E6" w:rsidP="00695C39">
      <w:pPr>
        <w:shd w:val="clear" w:color="auto" w:fill="FFFFFF"/>
        <w:spacing w:after="0" w:line="312" w:lineRule="atLeast"/>
        <w:outlineLvl w:val="3"/>
        <w:rPr>
          <w:rFonts w:ascii="Helvetica" w:eastAsia="Times New Roman" w:hAnsi="Helvetica" w:cs="Helvetica"/>
          <w:color w:val="333333"/>
          <w:sz w:val="21"/>
          <w:szCs w:val="21"/>
          <w:lang w:val="en-US"/>
        </w:rPr>
      </w:pPr>
      <w:hyperlink r:id="rId11" w:history="1">
        <w:r w:rsidRPr="00AB7820">
          <w:rPr>
            <w:rStyle w:val="Hyperlink"/>
            <w:rFonts w:ascii="Helvetica" w:eastAsia="Times New Roman" w:hAnsi="Helvetica" w:cs="Helvetica"/>
            <w:sz w:val="21"/>
            <w:szCs w:val="21"/>
            <w:lang w:val="en-US"/>
          </w:rPr>
          <w:t>https://github.com/Teleopti/AWS-Connect-Integration/blob/master/doc/Teleopti_logo_100cm_highres.png</w:t>
        </w:r>
      </w:hyperlink>
    </w:p>
    <w:p w:rsidR="00DB44E6" w:rsidRDefault="00DB44E6"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C746C1" w:rsidRDefault="00C746C1"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D264B5" w:rsidRPr="000D1DF3" w:rsidRDefault="000D1DF3" w:rsidP="00695C39">
      <w:pPr>
        <w:shd w:val="clear" w:color="auto" w:fill="FFFFFF"/>
        <w:spacing w:after="0" w:line="312" w:lineRule="atLeast"/>
        <w:outlineLvl w:val="3"/>
        <w:rPr>
          <w:rFonts w:ascii="Helvetica" w:eastAsia="Times New Roman" w:hAnsi="Helvetica" w:cs="Helvetica"/>
          <w:b/>
          <w:color w:val="333333"/>
          <w:sz w:val="21"/>
          <w:szCs w:val="21"/>
          <w:lang w:val="en-US"/>
        </w:rPr>
      </w:pPr>
      <w:proofErr w:type="spellStart"/>
      <w:r>
        <w:rPr>
          <w:rFonts w:ascii="Helvetica" w:eastAsia="Times New Roman" w:hAnsi="Helvetica" w:cs="Helvetica"/>
          <w:b/>
          <w:color w:val="333333"/>
          <w:sz w:val="21"/>
          <w:szCs w:val="21"/>
          <w:lang w:val="en-US"/>
        </w:rPr>
        <w:t>howTo</w:t>
      </w:r>
      <w:proofErr w:type="spellEnd"/>
      <w:r w:rsidRPr="000D1DF3">
        <w:rPr>
          <w:rFonts w:ascii="Helvetica" w:eastAsia="Times New Roman" w:hAnsi="Helvetica" w:cs="Helvetica"/>
          <w:b/>
          <w:color w:val="333333"/>
          <w:sz w:val="21"/>
          <w:szCs w:val="21"/>
          <w:lang w:val="en-US"/>
        </w:rPr>
        <w:t>:</w:t>
      </w:r>
    </w:p>
    <w:p w:rsidR="00D264B5" w:rsidRDefault="00D264B5" w:rsidP="00695C39">
      <w:pPr>
        <w:shd w:val="clear" w:color="auto" w:fill="FFFFFF"/>
        <w:spacing w:after="0" w:line="312" w:lineRule="atLeast"/>
        <w:outlineLvl w:val="3"/>
        <w:rPr>
          <w:rFonts w:ascii="Helvetica" w:eastAsia="Times New Roman" w:hAnsi="Helvetica" w:cs="Helvetica"/>
          <w:color w:val="333333"/>
          <w:sz w:val="21"/>
          <w:szCs w:val="21"/>
          <w:lang w:val="en-US"/>
        </w:rPr>
      </w:pPr>
    </w:p>
    <w:p w:rsidR="00695C39" w:rsidRPr="00695C39" w:rsidRDefault="00695C39" w:rsidP="00695C39">
      <w:pPr>
        <w:shd w:val="clear" w:color="auto" w:fill="FFFFFF"/>
        <w:spacing w:after="0" w:line="312" w:lineRule="atLeast"/>
        <w:outlineLvl w:val="3"/>
        <w:rPr>
          <w:rFonts w:ascii="Helvetica" w:eastAsia="Times New Roman" w:hAnsi="Helvetica" w:cs="Helvetica"/>
          <w:color w:val="333333"/>
          <w:sz w:val="21"/>
          <w:szCs w:val="21"/>
          <w:lang w:val="en-US"/>
        </w:rPr>
      </w:pPr>
      <w:r w:rsidRPr="00695C39">
        <w:rPr>
          <w:rFonts w:ascii="Helvetica" w:eastAsia="Times New Roman" w:hAnsi="Helvetica" w:cs="Helvetica"/>
          <w:color w:val="333333"/>
          <w:sz w:val="21"/>
          <w:szCs w:val="21"/>
          <w:lang w:val="en-US"/>
        </w:rPr>
        <w:t xml:space="preserve">To add the </w:t>
      </w:r>
      <w:r>
        <w:rPr>
          <w:rFonts w:ascii="Helvetica" w:eastAsia="Times New Roman" w:hAnsi="Helvetica" w:cs="Helvetica"/>
          <w:color w:val="333333"/>
          <w:sz w:val="21"/>
          <w:szCs w:val="21"/>
          <w:lang w:val="en-US"/>
        </w:rPr>
        <w:t xml:space="preserve">Teleopti WFM Integration </w:t>
      </w:r>
      <w:r w:rsidRPr="00695C39">
        <w:rPr>
          <w:rFonts w:ascii="Helvetica" w:eastAsia="Times New Roman" w:hAnsi="Helvetica" w:cs="Helvetica"/>
          <w:color w:val="333333"/>
          <w:sz w:val="21"/>
          <w:szCs w:val="21"/>
          <w:lang w:val="en-US"/>
        </w:rPr>
        <w:t>to Amazon Connect:</w:t>
      </w:r>
      <w:bookmarkEnd w:id="0"/>
    </w:p>
    <w:tbl>
      <w:tblPr>
        <w:tblW w:w="5000" w:type="pct"/>
        <w:tblCellMar>
          <w:top w:w="15" w:type="dxa"/>
          <w:left w:w="15" w:type="dxa"/>
          <w:bottom w:w="15" w:type="dxa"/>
          <w:right w:w="15" w:type="dxa"/>
        </w:tblCellMar>
        <w:tblLook w:val="04A0" w:firstRow="1" w:lastRow="0" w:firstColumn="1" w:lastColumn="0" w:noHBand="0" w:noVBand="1"/>
      </w:tblPr>
      <w:tblGrid>
        <w:gridCol w:w="1050"/>
        <w:gridCol w:w="8022"/>
      </w:tblGrid>
      <w:tr w:rsidR="00695C39" w:rsidRPr="00DB44E6" w:rsidTr="00695C39">
        <w:tc>
          <w:tcPr>
            <w:tcW w:w="1050" w:type="dxa"/>
            <w:shd w:val="clear" w:color="auto" w:fill="auto"/>
            <w:tcMar>
              <w:top w:w="120" w:type="dxa"/>
              <w:left w:w="120" w:type="dxa"/>
              <w:bottom w:w="120" w:type="dxa"/>
              <w:right w:w="120" w:type="dxa"/>
            </w:tcMar>
            <w:hideMark/>
          </w:tcPr>
          <w:p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1</w:t>
            </w:r>
          </w:p>
        </w:tc>
        <w:tc>
          <w:tcPr>
            <w:tcW w:w="0" w:type="auto"/>
            <w:shd w:val="clear" w:color="auto" w:fill="auto"/>
            <w:tcMar>
              <w:top w:w="120" w:type="dxa"/>
              <w:left w:w="120" w:type="dxa"/>
              <w:bottom w:w="120" w:type="dxa"/>
              <w:right w:w="120" w:type="dxa"/>
            </w:tcMar>
            <w:hideMark/>
          </w:tcPr>
          <w:p w:rsidR="00695C39" w:rsidRPr="00695C39" w:rsidRDefault="00FB4862" w:rsidP="00695C39">
            <w:pPr>
              <w:spacing w:after="192" w:line="240" w:lineRule="auto"/>
              <w:rPr>
                <w:rFonts w:ascii="Tahoma" w:eastAsia="Times New Roman" w:hAnsi="Tahoma" w:cs="Tahoma"/>
                <w:sz w:val="18"/>
                <w:szCs w:val="18"/>
                <w:lang w:val="en-US"/>
              </w:rPr>
            </w:pPr>
            <w:hyperlink r:id="rId12" w:anchor="sign-up-for-aws" w:tgtFrame="_blank" w:history="1">
              <w:r w:rsidR="00695C39" w:rsidRPr="00695C39">
                <w:rPr>
                  <w:rFonts w:ascii="Tahoma" w:eastAsia="Times New Roman" w:hAnsi="Tahoma" w:cs="Tahoma"/>
                  <w:color w:val="005B86"/>
                  <w:sz w:val="18"/>
                  <w:szCs w:val="18"/>
                  <w:u w:val="single"/>
                  <w:lang w:val="en-US"/>
                </w:rPr>
                <w:t>Sign up for an AWS account</w:t>
              </w:r>
            </w:hyperlink>
            <w:r w:rsidR="00695C39" w:rsidRPr="00695C39">
              <w:rPr>
                <w:rFonts w:ascii="Tahoma" w:eastAsia="Times New Roman" w:hAnsi="Tahoma" w:cs="Tahoma"/>
                <w:sz w:val="18"/>
                <w:szCs w:val="18"/>
                <w:lang w:val="en-US"/>
              </w:rPr>
              <w:t>, if you don't already have one.</w:t>
            </w:r>
          </w:p>
          <w:p w:rsidR="00695C39" w:rsidRPr="00695C39" w:rsidRDefault="00695C39" w:rsidP="00695C39">
            <w:pPr>
              <w:spacing w:after="192"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Getting an account will automatically sign you up for Amazon Connect and all other AWS services.</w:t>
            </w:r>
          </w:p>
        </w:tc>
      </w:tr>
      <w:tr w:rsidR="00695C39" w:rsidRPr="00DB44E6" w:rsidTr="00D33EDC">
        <w:tc>
          <w:tcPr>
            <w:tcW w:w="1050" w:type="dxa"/>
            <w:shd w:val="clear" w:color="auto" w:fill="F7F7F7"/>
            <w:tcMar>
              <w:top w:w="120" w:type="dxa"/>
              <w:left w:w="120" w:type="dxa"/>
              <w:bottom w:w="120" w:type="dxa"/>
              <w:right w:w="120" w:type="dxa"/>
            </w:tcMar>
            <w:hideMark/>
          </w:tcPr>
          <w:p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2</w:t>
            </w:r>
          </w:p>
        </w:tc>
        <w:tc>
          <w:tcPr>
            <w:tcW w:w="0" w:type="auto"/>
            <w:shd w:val="clear" w:color="auto" w:fill="F7F7F7"/>
            <w:tcMar>
              <w:top w:w="120" w:type="dxa"/>
              <w:left w:w="120" w:type="dxa"/>
              <w:bottom w:w="120" w:type="dxa"/>
              <w:right w:w="120" w:type="dxa"/>
            </w:tcMar>
          </w:tcPr>
          <w:p w:rsidR="00E21329" w:rsidRDefault="00496A69" w:rsidP="00E21329">
            <w:pPr>
              <w:spacing w:after="0" w:line="240" w:lineRule="auto"/>
              <w:rPr>
                <w:rFonts w:ascii="Tahoma" w:eastAsia="Times New Roman" w:hAnsi="Tahoma" w:cs="Tahoma"/>
                <w:sz w:val="18"/>
                <w:szCs w:val="18"/>
                <w:lang w:val="en-US"/>
              </w:rPr>
            </w:pPr>
            <w:r>
              <w:rPr>
                <w:rFonts w:ascii="Tahoma" w:eastAsia="Times New Roman" w:hAnsi="Tahoma" w:cs="Tahoma"/>
                <w:sz w:val="18"/>
                <w:szCs w:val="18"/>
                <w:lang w:val="en-US"/>
              </w:rPr>
              <w:t xml:space="preserve">Contact </w:t>
            </w:r>
            <w:r w:rsidR="00E21329">
              <w:rPr>
                <w:rFonts w:ascii="Tahoma" w:eastAsia="Times New Roman" w:hAnsi="Tahoma" w:cs="Tahoma"/>
                <w:sz w:val="18"/>
                <w:szCs w:val="18"/>
                <w:lang w:val="en-US"/>
              </w:rPr>
              <w:t xml:space="preserve">Teleopti </w:t>
            </w:r>
            <w:r>
              <w:rPr>
                <w:rFonts w:ascii="Tahoma" w:eastAsia="Times New Roman" w:hAnsi="Tahoma" w:cs="Tahoma"/>
                <w:sz w:val="18"/>
                <w:szCs w:val="18"/>
                <w:lang w:val="en-US"/>
              </w:rPr>
              <w:t xml:space="preserve">PS Services to setup a Teleopti </w:t>
            </w:r>
            <w:r w:rsidR="00E21329">
              <w:rPr>
                <w:rFonts w:ascii="Tahoma" w:eastAsia="Times New Roman" w:hAnsi="Tahoma" w:cs="Tahoma"/>
                <w:sz w:val="18"/>
                <w:szCs w:val="18"/>
                <w:lang w:val="en-US"/>
              </w:rPr>
              <w:t xml:space="preserve">Log </w:t>
            </w:r>
            <w:r>
              <w:rPr>
                <w:rFonts w:ascii="Tahoma" w:eastAsia="Times New Roman" w:hAnsi="Tahoma" w:cs="Tahoma"/>
                <w:sz w:val="18"/>
                <w:szCs w:val="18"/>
                <w:lang w:val="en-US"/>
              </w:rPr>
              <w:t>S</w:t>
            </w:r>
            <w:r w:rsidR="00E21329">
              <w:rPr>
                <w:rFonts w:ascii="Tahoma" w:eastAsia="Times New Roman" w:hAnsi="Tahoma" w:cs="Tahoma"/>
                <w:sz w:val="18"/>
                <w:szCs w:val="18"/>
                <w:lang w:val="en-US"/>
              </w:rPr>
              <w:t>erver session in the Teleopti Azure Cloud.</w:t>
            </w:r>
            <w:r w:rsidR="00E21329">
              <w:rPr>
                <w:rFonts w:ascii="Tahoma" w:eastAsia="Times New Roman" w:hAnsi="Tahoma" w:cs="Tahoma"/>
                <w:sz w:val="18"/>
                <w:szCs w:val="18"/>
                <w:lang w:val="en-US"/>
              </w:rPr>
              <w:br/>
            </w:r>
            <w:r w:rsidR="00623A97">
              <w:rPr>
                <w:rFonts w:ascii="Tahoma" w:eastAsia="Times New Roman" w:hAnsi="Tahoma" w:cs="Tahoma"/>
                <w:sz w:val="18"/>
                <w:szCs w:val="18"/>
                <w:lang w:val="en-US"/>
              </w:rPr>
              <w:t>Teleopti</w:t>
            </w:r>
            <w:r w:rsidR="00E21329">
              <w:rPr>
                <w:rFonts w:ascii="Tahoma" w:eastAsia="Times New Roman" w:hAnsi="Tahoma" w:cs="Tahoma"/>
                <w:sz w:val="18"/>
                <w:szCs w:val="18"/>
                <w:lang w:val="en-US"/>
              </w:rPr>
              <w:t xml:space="preserve"> will provide you with:</w:t>
            </w:r>
          </w:p>
          <w:p w:rsidR="00E21329" w:rsidRDefault="00E21329" w:rsidP="00E21329">
            <w:pPr>
              <w:pStyle w:val="ListParagraph"/>
              <w:numPr>
                <w:ilvl w:val="0"/>
                <w:numId w:val="2"/>
              </w:numPr>
              <w:spacing w:after="0" w:line="240" w:lineRule="auto"/>
              <w:rPr>
                <w:rFonts w:ascii="Tahoma" w:eastAsia="Times New Roman" w:hAnsi="Tahoma" w:cs="Tahoma"/>
                <w:sz w:val="18"/>
                <w:szCs w:val="18"/>
                <w:lang w:val="en-US"/>
              </w:rPr>
            </w:pPr>
            <w:proofErr w:type="spellStart"/>
            <w:r>
              <w:rPr>
                <w:rFonts w:ascii="Tahoma" w:eastAsia="Times New Roman" w:hAnsi="Tahoma" w:cs="Tahoma"/>
                <w:sz w:val="18"/>
                <w:szCs w:val="18"/>
                <w:lang w:val="en-US"/>
              </w:rPr>
              <w:t>sFTP</w:t>
            </w:r>
            <w:proofErr w:type="spellEnd"/>
            <w:r>
              <w:rPr>
                <w:rFonts w:ascii="Tahoma" w:eastAsia="Times New Roman" w:hAnsi="Tahoma" w:cs="Tahoma"/>
                <w:sz w:val="18"/>
                <w:szCs w:val="18"/>
                <w:lang w:val="en-US"/>
              </w:rPr>
              <w:t xml:space="preserve"> hostname</w:t>
            </w:r>
          </w:p>
          <w:p w:rsidR="00E21329" w:rsidRDefault="00E21329" w:rsidP="00E21329">
            <w:pPr>
              <w:pStyle w:val="ListParagraph"/>
              <w:numPr>
                <w:ilvl w:val="0"/>
                <w:numId w:val="2"/>
              </w:numPr>
              <w:spacing w:after="0" w:line="240" w:lineRule="auto"/>
              <w:rPr>
                <w:rFonts w:ascii="Tahoma" w:eastAsia="Times New Roman" w:hAnsi="Tahoma" w:cs="Tahoma"/>
                <w:sz w:val="18"/>
                <w:szCs w:val="18"/>
                <w:lang w:val="en-US"/>
              </w:rPr>
            </w:pPr>
            <w:proofErr w:type="spellStart"/>
            <w:r w:rsidRPr="00D264B5">
              <w:rPr>
                <w:rFonts w:ascii="Tahoma" w:eastAsia="Times New Roman" w:hAnsi="Tahoma" w:cs="Tahoma"/>
                <w:sz w:val="18"/>
                <w:szCs w:val="18"/>
                <w:lang w:val="en-US"/>
              </w:rPr>
              <w:t>sFTP</w:t>
            </w:r>
            <w:proofErr w:type="spellEnd"/>
            <w:r w:rsidRPr="00D264B5">
              <w:rPr>
                <w:rFonts w:ascii="Tahoma" w:eastAsia="Times New Roman" w:hAnsi="Tahoma" w:cs="Tahoma"/>
                <w:sz w:val="18"/>
                <w:szCs w:val="18"/>
                <w:lang w:val="en-US"/>
              </w:rPr>
              <w:t xml:space="preserve"> credentials</w:t>
            </w:r>
            <w:r>
              <w:rPr>
                <w:rFonts w:ascii="Tahoma" w:eastAsia="Times New Roman" w:hAnsi="Tahoma" w:cs="Tahoma"/>
                <w:sz w:val="18"/>
                <w:szCs w:val="18"/>
                <w:lang w:val="en-US"/>
              </w:rPr>
              <w:br/>
            </w:r>
          </w:p>
          <w:p w:rsidR="00695C39" w:rsidRPr="00D33EDC" w:rsidRDefault="00A678B1" w:rsidP="00E21329">
            <w:pPr>
              <w:spacing w:after="0" w:line="240" w:lineRule="auto"/>
              <w:rPr>
                <w:rFonts w:ascii="Tahoma" w:eastAsia="Times New Roman" w:hAnsi="Tahoma" w:cs="Tahoma"/>
                <w:sz w:val="18"/>
                <w:szCs w:val="18"/>
                <w:lang w:val="en-US"/>
              </w:rPr>
            </w:pPr>
            <w:r>
              <w:rPr>
                <w:rFonts w:ascii="Tahoma" w:eastAsia="Times New Roman" w:hAnsi="Tahoma" w:cs="Tahoma"/>
                <w:sz w:val="18"/>
                <w:szCs w:val="18"/>
                <w:lang w:val="en-US"/>
              </w:rPr>
              <w:t>This will be needed in Step 3</w:t>
            </w:r>
          </w:p>
        </w:tc>
      </w:tr>
      <w:tr w:rsidR="00695C39" w:rsidRPr="00DB44E6" w:rsidTr="00D264B5">
        <w:tc>
          <w:tcPr>
            <w:tcW w:w="1050" w:type="dxa"/>
            <w:shd w:val="clear" w:color="auto" w:fill="auto"/>
            <w:tcMar>
              <w:top w:w="120" w:type="dxa"/>
              <w:left w:w="120" w:type="dxa"/>
              <w:bottom w:w="120" w:type="dxa"/>
              <w:right w:w="120" w:type="dxa"/>
            </w:tcMar>
            <w:hideMark/>
          </w:tcPr>
          <w:p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t>Step 3</w:t>
            </w:r>
          </w:p>
        </w:tc>
        <w:tc>
          <w:tcPr>
            <w:tcW w:w="0" w:type="auto"/>
            <w:shd w:val="clear" w:color="auto" w:fill="auto"/>
            <w:tcMar>
              <w:top w:w="120" w:type="dxa"/>
              <w:left w:w="120" w:type="dxa"/>
              <w:bottom w:w="120" w:type="dxa"/>
              <w:right w:w="120" w:type="dxa"/>
            </w:tcMar>
          </w:tcPr>
          <w:p w:rsidR="00E21329" w:rsidRPr="00695C39" w:rsidRDefault="00DA6F37" w:rsidP="00E21329">
            <w:pPr>
              <w:spacing w:after="192" w:line="240" w:lineRule="auto"/>
              <w:rPr>
                <w:rFonts w:ascii="Tahoma" w:eastAsia="Times New Roman" w:hAnsi="Tahoma" w:cs="Tahoma"/>
                <w:sz w:val="18"/>
                <w:szCs w:val="18"/>
                <w:lang w:val="en-US"/>
              </w:rPr>
            </w:pPr>
            <w:hyperlink r:id="rId13" w:anchor="/stacks/create/review?stackName=Amazon-Connect-TeleoptiWFM&amp;templateURL=https://s3.amazonaws.com/quickstart-reference/connect/integration/aria/latest/templates/TeleoptiWFM.template" w:tgtFrame="_blank" w:history="1">
              <w:r w:rsidR="00E21329" w:rsidRPr="00695C39">
                <w:rPr>
                  <w:rFonts w:ascii="Tahoma" w:eastAsia="Times New Roman" w:hAnsi="Tahoma" w:cs="Tahoma"/>
                  <w:color w:val="005B86"/>
                  <w:sz w:val="18"/>
                  <w:szCs w:val="18"/>
                  <w:u w:val="single"/>
                  <w:lang w:val="en-US"/>
                </w:rPr>
                <w:t>Deploy the integration</w:t>
              </w:r>
            </w:hyperlink>
            <w:r w:rsidR="00E21329" w:rsidRPr="00695C39">
              <w:rPr>
                <w:rFonts w:ascii="Tahoma" w:eastAsia="Times New Roman" w:hAnsi="Tahoma" w:cs="Tahoma"/>
                <w:sz w:val="18"/>
                <w:szCs w:val="18"/>
                <w:lang w:val="en-US"/>
              </w:rPr>
              <w:t>.</w:t>
            </w:r>
          </w:p>
          <w:p w:rsidR="00D264B5" w:rsidRPr="00D264B5" w:rsidRDefault="00E21329" w:rsidP="00E21329">
            <w:pPr>
              <w:spacing w:after="0"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Launch the AWS CloudFormation template that performs the integration, and complete the parameter fields. Deployment takes just a few minutes. </w:t>
            </w:r>
            <w:r w:rsidR="0059688A">
              <w:rPr>
                <w:rFonts w:ascii="Tahoma" w:eastAsia="Times New Roman" w:hAnsi="Tahoma" w:cs="Tahoma"/>
                <w:sz w:val="18"/>
                <w:szCs w:val="18"/>
                <w:lang w:val="en-US"/>
              </w:rPr>
              <w:t xml:space="preserve">Note: </w:t>
            </w:r>
            <w:r w:rsidRPr="00695C39">
              <w:rPr>
                <w:rFonts w:ascii="Tahoma" w:eastAsia="Times New Roman" w:hAnsi="Tahoma" w:cs="Tahoma"/>
                <w:sz w:val="18"/>
                <w:szCs w:val="18"/>
                <w:lang w:val="en-US"/>
              </w:rPr>
              <w:t xml:space="preserve">Amazon Connect are </w:t>
            </w:r>
            <w:r w:rsidR="0059688A">
              <w:rPr>
                <w:rFonts w:ascii="Tahoma" w:eastAsia="Times New Roman" w:hAnsi="Tahoma" w:cs="Tahoma"/>
                <w:sz w:val="18"/>
                <w:szCs w:val="18"/>
                <w:lang w:val="en-US"/>
              </w:rPr>
              <w:t xml:space="preserve">currently </w:t>
            </w:r>
            <w:r>
              <w:rPr>
                <w:rFonts w:ascii="Tahoma" w:eastAsia="Times New Roman" w:hAnsi="Tahoma" w:cs="Tahoma"/>
                <w:sz w:val="18"/>
                <w:szCs w:val="18"/>
                <w:lang w:val="en-US"/>
              </w:rPr>
              <w:t xml:space="preserve">limited to </w:t>
            </w:r>
            <w:r w:rsidRPr="00695C39">
              <w:rPr>
                <w:rFonts w:ascii="Tahoma" w:eastAsia="Times New Roman" w:hAnsi="Tahoma" w:cs="Tahoma"/>
                <w:sz w:val="18"/>
                <w:szCs w:val="18"/>
                <w:lang w:val="en-US"/>
              </w:rPr>
              <w:t>the US East (N. Virginia) Region</w:t>
            </w:r>
            <w:r>
              <w:rPr>
                <w:rFonts w:ascii="Tahoma" w:eastAsia="Times New Roman" w:hAnsi="Tahoma" w:cs="Tahoma"/>
                <w:sz w:val="18"/>
                <w:szCs w:val="18"/>
                <w:lang w:val="en-US"/>
              </w:rPr>
              <w:t>.</w:t>
            </w:r>
          </w:p>
        </w:tc>
      </w:tr>
      <w:tr w:rsidR="00695C39" w:rsidRPr="00623A97" w:rsidTr="00695C39">
        <w:tc>
          <w:tcPr>
            <w:tcW w:w="1050" w:type="dxa"/>
            <w:shd w:val="clear" w:color="auto" w:fill="F7F7F7"/>
            <w:tcMar>
              <w:top w:w="120" w:type="dxa"/>
              <w:left w:w="120" w:type="dxa"/>
              <w:bottom w:w="120" w:type="dxa"/>
              <w:right w:w="120" w:type="dxa"/>
            </w:tcMar>
            <w:hideMark/>
          </w:tcPr>
          <w:p w:rsidR="00695C39" w:rsidRPr="00695C39" w:rsidRDefault="00695C39" w:rsidP="00695C39">
            <w:pPr>
              <w:spacing w:after="0" w:line="240" w:lineRule="auto"/>
              <w:rPr>
                <w:rFonts w:ascii="Tahoma" w:eastAsia="Times New Roman" w:hAnsi="Tahoma" w:cs="Tahoma"/>
                <w:sz w:val="18"/>
                <w:szCs w:val="18"/>
                <w:lang w:val="en-US"/>
              </w:rPr>
            </w:pPr>
            <w:r w:rsidRPr="00695C39">
              <w:rPr>
                <w:rFonts w:ascii="Helvetica" w:eastAsia="Times New Roman" w:hAnsi="Helvetica" w:cs="Helvetica"/>
                <w:sz w:val="18"/>
                <w:szCs w:val="18"/>
                <w:lang w:val="en-US"/>
              </w:rPr>
              <w:lastRenderedPageBreak/>
              <w:t>Step 4</w:t>
            </w:r>
          </w:p>
        </w:tc>
        <w:tc>
          <w:tcPr>
            <w:tcW w:w="0" w:type="auto"/>
            <w:shd w:val="clear" w:color="auto" w:fill="F7F7F7"/>
            <w:tcMar>
              <w:top w:w="120" w:type="dxa"/>
              <w:left w:w="120" w:type="dxa"/>
              <w:bottom w:w="120" w:type="dxa"/>
              <w:right w:w="120" w:type="dxa"/>
            </w:tcMar>
            <w:hideMark/>
          </w:tcPr>
          <w:p w:rsidR="00E21329" w:rsidRPr="00695C39" w:rsidRDefault="00DA6F37" w:rsidP="00E21329">
            <w:pPr>
              <w:spacing w:after="192" w:line="240" w:lineRule="auto"/>
              <w:rPr>
                <w:rFonts w:ascii="Tahoma" w:eastAsia="Times New Roman" w:hAnsi="Tahoma" w:cs="Tahoma"/>
                <w:sz w:val="18"/>
                <w:szCs w:val="18"/>
                <w:lang w:val="en-US"/>
              </w:rPr>
            </w:pPr>
            <w:hyperlink r:id="rId14" w:tgtFrame="_blank" w:history="1">
              <w:r w:rsidR="00E21329" w:rsidRPr="00695C39">
                <w:rPr>
                  <w:rFonts w:ascii="Tahoma" w:eastAsia="Times New Roman" w:hAnsi="Tahoma" w:cs="Tahoma"/>
                  <w:color w:val="005B86"/>
                  <w:sz w:val="18"/>
                  <w:szCs w:val="18"/>
                  <w:u w:val="single"/>
                  <w:lang w:val="en-US"/>
                </w:rPr>
                <w:t>Configure the integration</w:t>
              </w:r>
            </w:hyperlink>
            <w:r w:rsidR="00E21329" w:rsidRPr="00695C39">
              <w:rPr>
                <w:rFonts w:ascii="Tahoma" w:eastAsia="Times New Roman" w:hAnsi="Tahoma" w:cs="Tahoma"/>
                <w:sz w:val="18"/>
                <w:szCs w:val="18"/>
                <w:lang w:val="en-US"/>
              </w:rPr>
              <w:t>.</w:t>
            </w:r>
          </w:p>
          <w:p w:rsidR="00695C39" w:rsidRDefault="00E21329" w:rsidP="00E21329">
            <w:pPr>
              <w:spacing w:after="192" w:line="240" w:lineRule="auto"/>
              <w:rPr>
                <w:rFonts w:ascii="Tahoma" w:eastAsia="Times New Roman" w:hAnsi="Tahoma" w:cs="Tahoma"/>
                <w:sz w:val="18"/>
                <w:szCs w:val="18"/>
                <w:lang w:val="en-US"/>
              </w:rPr>
            </w:pPr>
            <w:r w:rsidRPr="00695C39">
              <w:rPr>
                <w:rFonts w:ascii="Tahoma" w:eastAsia="Times New Roman" w:hAnsi="Tahoma" w:cs="Tahoma"/>
                <w:sz w:val="18"/>
                <w:szCs w:val="18"/>
                <w:lang w:val="en-US"/>
              </w:rPr>
              <w:t xml:space="preserve">Follow the steps in the </w:t>
            </w:r>
            <w:r>
              <w:rPr>
                <w:rFonts w:ascii="Tahoma" w:eastAsia="Times New Roman" w:hAnsi="Tahoma" w:cs="Tahoma"/>
                <w:sz w:val="18"/>
                <w:szCs w:val="18"/>
                <w:lang w:val="en-US"/>
              </w:rPr>
              <w:t xml:space="preserve">Teleopti WFM Integration </w:t>
            </w:r>
            <w:r w:rsidRPr="00695C39">
              <w:rPr>
                <w:rFonts w:ascii="Tahoma" w:eastAsia="Times New Roman" w:hAnsi="Tahoma" w:cs="Tahoma"/>
                <w:sz w:val="18"/>
                <w:szCs w:val="18"/>
                <w:lang w:val="en-US"/>
              </w:rPr>
              <w:t xml:space="preserve">documentation </w:t>
            </w:r>
            <w:r>
              <w:rPr>
                <w:rFonts w:ascii="Tahoma" w:eastAsia="Times New Roman" w:hAnsi="Tahoma" w:cs="Tahoma"/>
                <w:sz w:val="18"/>
                <w:szCs w:val="18"/>
                <w:lang w:val="en-US"/>
              </w:rPr>
              <w:t>to complete configuration tasks</w:t>
            </w:r>
            <w:r w:rsidR="00623A97">
              <w:rPr>
                <w:rFonts w:ascii="Tahoma" w:eastAsia="Times New Roman" w:hAnsi="Tahoma" w:cs="Tahoma"/>
                <w:sz w:val="18"/>
                <w:szCs w:val="18"/>
                <w:lang w:val="en-US"/>
              </w:rPr>
              <w:t>.</w:t>
            </w:r>
            <w:r w:rsidR="00623A97">
              <w:rPr>
                <w:rFonts w:ascii="Tahoma" w:eastAsia="Times New Roman" w:hAnsi="Tahoma" w:cs="Tahoma"/>
                <w:sz w:val="18"/>
                <w:szCs w:val="18"/>
                <w:lang w:val="en-US"/>
              </w:rPr>
              <w:br/>
              <w:t>By the end of configuration process You will provide the following into to Teleopti:</w:t>
            </w:r>
          </w:p>
          <w:p w:rsid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sidRPr="00623A97">
              <w:rPr>
                <w:rFonts w:ascii="Tahoma" w:eastAsia="Times New Roman" w:hAnsi="Tahoma" w:cs="Tahoma"/>
                <w:sz w:val="18"/>
                <w:szCs w:val="18"/>
                <w:lang w:val="en-US"/>
              </w:rPr>
              <w:t>IAM User</w:t>
            </w:r>
          </w:p>
          <w:p w:rsid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sidRPr="00623A97">
              <w:rPr>
                <w:rFonts w:ascii="Tahoma" w:eastAsia="Times New Roman" w:hAnsi="Tahoma" w:cs="Tahoma"/>
                <w:sz w:val="18"/>
                <w:szCs w:val="18"/>
                <w:lang w:val="en-US"/>
              </w:rPr>
              <w:t>Access Key</w:t>
            </w:r>
          </w:p>
          <w:p w:rsidR="00623A97" w:rsidRPr="00623A97" w:rsidRDefault="00623A97" w:rsidP="00623A97">
            <w:pPr>
              <w:pStyle w:val="ListParagraph"/>
              <w:numPr>
                <w:ilvl w:val="0"/>
                <w:numId w:val="2"/>
              </w:numPr>
              <w:spacing w:after="192" w:line="240" w:lineRule="auto"/>
              <w:rPr>
                <w:rFonts w:ascii="Tahoma" w:eastAsia="Times New Roman" w:hAnsi="Tahoma" w:cs="Tahoma"/>
                <w:sz w:val="18"/>
                <w:szCs w:val="18"/>
                <w:lang w:val="en-US"/>
              </w:rPr>
            </w:pPr>
            <w:r>
              <w:rPr>
                <w:rFonts w:ascii="Tahoma" w:eastAsia="Times New Roman" w:hAnsi="Tahoma" w:cs="Tahoma"/>
                <w:sz w:val="18"/>
                <w:szCs w:val="18"/>
                <w:lang w:val="en-US"/>
              </w:rPr>
              <w:t>Secret Access Key</w:t>
            </w:r>
          </w:p>
        </w:tc>
      </w:tr>
      <w:tr w:rsidR="00623A97" w:rsidRPr="00DB44E6" w:rsidTr="00623A97">
        <w:tc>
          <w:tcPr>
            <w:tcW w:w="1050" w:type="dxa"/>
            <w:shd w:val="clear" w:color="auto" w:fill="FFFFFF" w:themeFill="background1"/>
            <w:tcMar>
              <w:top w:w="120" w:type="dxa"/>
              <w:left w:w="120" w:type="dxa"/>
              <w:bottom w:w="120" w:type="dxa"/>
              <w:right w:w="120" w:type="dxa"/>
            </w:tcMar>
          </w:tcPr>
          <w:p w:rsidR="00623A97" w:rsidRPr="00695C39" w:rsidRDefault="00623A97" w:rsidP="00623A97">
            <w:pPr>
              <w:spacing w:after="0" w:line="240" w:lineRule="auto"/>
              <w:rPr>
                <w:rFonts w:ascii="Helvetica" w:eastAsia="Times New Roman" w:hAnsi="Helvetica" w:cs="Helvetica"/>
                <w:sz w:val="18"/>
                <w:szCs w:val="18"/>
                <w:lang w:val="en-US"/>
              </w:rPr>
            </w:pPr>
            <w:r>
              <w:rPr>
                <w:rFonts w:ascii="Helvetica" w:eastAsia="Times New Roman" w:hAnsi="Helvetica" w:cs="Helvetica"/>
                <w:sz w:val="18"/>
                <w:szCs w:val="18"/>
                <w:lang w:val="en-US"/>
              </w:rPr>
              <w:t>Step 5</w:t>
            </w:r>
          </w:p>
        </w:tc>
        <w:tc>
          <w:tcPr>
            <w:tcW w:w="0" w:type="auto"/>
            <w:shd w:val="clear" w:color="auto" w:fill="FFFFFF" w:themeFill="background1"/>
            <w:tcMar>
              <w:top w:w="120" w:type="dxa"/>
              <w:left w:w="120" w:type="dxa"/>
              <w:bottom w:w="120" w:type="dxa"/>
              <w:right w:w="120" w:type="dxa"/>
            </w:tcMar>
          </w:tcPr>
          <w:p w:rsidR="00623A97" w:rsidRPr="00623A97" w:rsidRDefault="00E52F83" w:rsidP="00E52F83">
            <w:pPr>
              <w:spacing w:after="192" w:line="240" w:lineRule="auto"/>
              <w:rPr>
                <w:lang w:val="en-US"/>
              </w:rPr>
            </w:pPr>
            <w:r w:rsidRPr="00E52F83">
              <w:rPr>
                <w:rFonts w:ascii="Tahoma" w:eastAsia="Times New Roman" w:hAnsi="Tahoma" w:cs="Tahoma"/>
                <w:sz w:val="18"/>
                <w:szCs w:val="18"/>
                <w:lang w:val="en-US"/>
              </w:rPr>
              <w:t>Teleopti uses the above credentials to configure the RTA SDK Client listener + Historical data Integration</w:t>
            </w:r>
          </w:p>
        </w:tc>
      </w:tr>
    </w:tbl>
    <w:p w:rsidR="00DF5CC6" w:rsidRDefault="00695C39" w:rsidP="00623A97">
      <w:pPr>
        <w:shd w:val="clear" w:color="auto" w:fill="FFFFFF"/>
        <w:spacing w:line="240" w:lineRule="auto"/>
        <w:rPr>
          <w:lang w:val="en-US"/>
        </w:rPr>
      </w:pPr>
      <w:r w:rsidRPr="00695C39">
        <w:rPr>
          <w:rFonts w:ascii="Tahoma" w:eastAsia="Times New Roman" w:hAnsi="Tahoma" w:cs="Tahoma"/>
          <w:color w:val="333333"/>
          <w:sz w:val="18"/>
          <w:szCs w:val="18"/>
          <w:lang w:val="en-US"/>
        </w:rPr>
        <w:br/>
      </w:r>
      <w:r w:rsidR="00E21329">
        <w:rPr>
          <w:rFonts w:ascii="Tahoma" w:eastAsia="Times New Roman" w:hAnsi="Tahoma" w:cs="Tahoma"/>
          <w:color w:val="333333"/>
          <w:sz w:val="18"/>
          <w:szCs w:val="18"/>
          <w:lang w:val="en-US"/>
        </w:rPr>
        <w:t xml:space="preserve">note: </w:t>
      </w:r>
      <w:r w:rsidRPr="00695C39">
        <w:rPr>
          <w:rFonts w:ascii="Tahoma" w:eastAsia="Times New Roman" w:hAnsi="Tahoma" w:cs="Tahoma"/>
          <w:color w:val="333333"/>
          <w:sz w:val="18"/>
          <w:szCs w:val="18"/>
          <w:lang w:val="en-US"/>
        </w:rPr>
        <w:t>You are responsible for the cost of the AWS services and partner solutions used while running this Amazon Connect integration.</w:t>
      </w:r>
    </w:p>
    <w:p w:rsidR="00695C39" w:rsidRDefault="00695C39">
      <w:pPr>
        <w:rPr>
          <w:lang w:val="en-US"/>
        </w:rPr>
      </w:pPr>
    </w:p>
    <w:p w:rsidR="00695C39" w:rsidRDefault="000D1DF3">
      <w:pPr>
        <w:rPr>
          <w:lang w:val="en-US"/>
        </w:rPr>
      </w:pPr>
      <w:r w:rsidRPr="000D1DF3">
        <w:rPr>
          <w:rFonts w:ascii="Helvetica" w:eastAsia="Times New Roman" w:hAnsi="Helvetica" w:cs="Helvetica"/>
          <w:b/>
          <w:color w:val="333333"/>
          <w:sz w:val="21"/>
          <w:szCs w:val="21"/>
          <w:lang w:val="en-US"/>
        </w:rPr>
        <w:t>Description</w:t>
      </w:r>
      <w:r w:rsidR="00E21329">
        <w:rPr>
          <w:lang w:val="en-US"/>
        </w:rPr>
        <w:t>:</w:t>
      </w: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With Teleopti Workforce Management (WFM) and Amazon Connect you ensure your customer service organization has the right person with the right skills in the right place and at the right time - regardless of the method of contact. Teleopti WFM offers a comprehensive solution that improves agent experience, delivers flexible schedules and ensures customer expectations are met. Benefits include:</w:t>
      </w: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t>
      </w:r>
      <w:r w:rsidRPr="00DA6F37">
        <w:rPr>
          <w:rFonts w:ascii="Helvetica" w:eastAsia="Times New Roman" w:hAnsi="Helvetica" w:cs="Helvetica"/>
          <w:color w:val="333333"/>
          <w:sz w:val="27"/>
          <w:szCs w:val="27"/>
          <w:lang w:val="en-US"/>
        </w:rPr>
        <w:tab/>
        <w:t>Forecasting - Forecast agents in minutes. Determine interaction volumes and schedule employees to meet demands. Multi-skill, multichannel for both short and long-term planning, as well as for trends and seasonality analyses</w:t>
      </w: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t>
      </w:r>
      <w:r w:rsidRPr="00DA6F37">
        <w:rPr>
          <w:rFonts w:ascii="Helvetica" w:eastAsia="Times New Roman" w:hAnsi="Helvetica" w:cs="Helvetica"/>
          <w:color w:val="333333"/>
          <w:sz w:val="27"/>
          <w:szCs w:val="27"/>
          <w:lang w:val="en-US"/>
        </w:rPr>
        <w:tab/>
        <w:t xml:space="preserve">Scheduling &amp; Work-life balance - Powerful, multi-skill, scheduling-optimization (chat, email) engine for effective agent planning, </w:t>
      </w:r>
      <w:proofErr w:type="gramStart"/>
      <w:r w:rsidRPr="00DA6F37">
        <w:rPr>
          <w:rFonts w:ascii="Helvetica" w:eastAsia="Times New Roman" w:hAnsi="Helvetica" w:cs="Helvetica"/>
          <w:color w:val="333333"/>
          <w:sz w:val="27"/>
          <w:szCs w:val="27"/>
          <w:lang w:val="en-US"/>
        </w:rPr>
        <w:t>taking into account</w:t>
      </w:r>
      <w:proofErr w:type="gramEnd"/>
      <w:r w:rsidRPr="00DA6F37">
        <w:rPr>
          <w:rFonts w:ascii="Helvetica" w:eastAsia="Times New Roman" w:hAnsi="Helvetica" w:cs="Helvetica"/>
          <w:color w:val="333333"/>
          <w:sz w:val="27"/>
          <w:szCs w:val="27"/>
          <w:lang w:val="en-US"/>
        </w:rPr>
        <w:t xml:space="preserve"> work-hour legislation, demand, employee requests – and more.</w:t>
      </w:r>
    </w:p>
    <w:p w:rsidR="00DA6F37" w:rsidRPr="00DA6F37"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p>
    <w:p w:rsidR="00695C39" w:rsidRPr="00695C39" w:rsidRDefault="00DA6F37" w:rsidP="00DA6F37">
      <w:pPr>
        <w:shd w:val="clear" w:color="auto" w:fill="FFFFFF"/>
        <w:spacing w:after="192" w:line="240" w:lineRule="auto"/>
        <w:ind w:left="600"/>
        <w:rPr>
          <w:rFonts w:ascii="Helvetica" w:eastAsia="Times New Roman" w:hAnsi="Helvetica" w:cs="Helvetica"/>
          <w:color w:val="333333"/>
          <w:sz w:val="27"/>
          <w:szCs w:val="27"/>
          <w:lang w:val="en-US"/>
        </w:rPr>
      </w:pPr>
      <w:r w:rsidRPr="00DA6F37">
        <w:rPr>
          <w:rFonts w:ascii="Helvetica" w:eastAsia="Times New Roman" w:hAnsi="Helvetica" w:cs="Helvetica"/>
          <w:color w:val="333333"/>
          <w:sz w:val="27"/>
          <w:szCs w:val="27"/>
          <w:lang w:val="en-US"/>
        </w:rPr>
        <w:t>•</w:t>
      </w:r>
      <w:r w:rsidRPr="00DA6F37">
        <w:rPr>
          <w:rFonts w:ascii="Helvetica" w:eastAsia="Times New Roman" w:hAnsi="Helvetica" w:cs="Helvetica"/>
          <w:color w:val="333333"/>
          <w:sz w:val="27"/>
          <w:szCs w:val="27"/>
          <w:lang w:val="en-US"/>
        </w:rPr>
        <w:tab/>
        <w:t>Real-time Adherence (RTA), Real-time agent status and overviews. Track agent adherence and adjust your schedules effortlessly, with drag-and-drop capabilities to maintain service-level goals throughout the day.</w:t>
      </w:r>
    </w:p>
    <w:p w:rsidR="00695C39" w:rsidRPr="00695C39" w:rsidRDefault="00695C39">
      <w:pPr>
        <w:rPr>
          <w:lang w:val="en-US"/>
        </w:rPr>
      </w:pPr>
    </w:p>
    <w:sectPr w:rsidR="00695C39" w:rsidRPr="00695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5ED6"/>
    <w:multiLevelType w:val="hybridMultilevel"/>
    <w:tmpl w:val="F4F4E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45721"/>
    <w:multiLevelType w:val="multilevel"/>
    <w:tmpl w:val="A7C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94376"/>
    <w:multiLevelType w:val="hybridMultilevel"/>
    <w:tmpl w:val="2038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39"/>
    <w:rsid w:val="00010742"/>
    <w:rsid w:val="000D1DF3"/>
    <w:rsid w:val="00496A69"/>
    <w:rsid w:val="0059688A"/>
    <w:rsid w:val="005E7A02"/>
    <w:rsid w:val="00623A97"/>
    <w:rsid w:val="00695C39"/>
    <w:rsid w:val="00A678B1"/>
    <w:rsid w:val="00C638EE"/>
    <w:rsid w:val="00C746C1"/>
    <w:rsid w:val="00C85881"/>
    <w:rsid w:val="00D264B5"/>
    <w:rsid w:val="00D33EDC"/>
    <w:rsid w:val="00D355BF"/>
    <w:rsid w:val="00DA6F37"/>
    <w:rsid w:val="00DB44E6"/>
    <w:rsid w:val="00DF5CC6"/>
    <w:rsid w:val="00E21329"/>
    <w:rsid w:val="00E33673"/>
    <w:rsid w:val="00E52F83"/>
    <w:rsid w:val="00F03A25"/>
    <w:rsid w:val="00FB48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6F5E"/>
  <w15:chartTrackingRefBased/>
  <w15:docId w15:val="{E01EE0B2-97DF-4565-8731-759B9268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5C3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C39"/>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95C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95C39"/>
    <w:rPr>
      <w:color w:val="0000FF"/>
      <w:u w:val="single"/>
    </w:rPr>
  </w:style>
  <w:style w:type="paragraph" w:styleId="ListParagraph">
    <w:name w:val="List Paragraph"/>
    <w:basedOn w:val="Normal"/>
    <w:uiPriority w:val="34"/>
    <w:qFormat/>
    <w:rsid w:val="00D264B5"/>
    <w:pPr>
      <w:ind w:left="720"/>
      <w:contextualSpacing/>
    </w:pPr>
  </w:style>
  <w:style w:type="character" w:styleId="UnresolvedMention">
    <w:name w:val="Unresolved Mention"/>
    <w:basedOn w:val="DefaultParagraphFont"/>
    <w:uiPriority w:val="99"/>
    <w:semiHidden/>
    <w:unhideWhenUsed/>
    <w:rsid w:val="00C638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3931">
      <w:bodyDiv w:val="1"/>
      <w:marLeft w:val="0"/>
      <w:marRight w:val="0"/>
      <w:marTop w:val="0"/>
      <w:marBottom w:val="0"/>
      <w:divBdr>
        <w:top w:val="none" w:sz="0" w:space="0" w:color="auto"/>
        <w:left w:val="none" w:sz="0" w:space="0" w:color="auto"/>
        <w:bottom w:val="none" w:sz="0" w:space="0" w:color="auto"/>
        <w:right w:val="none" w:sz="0" w:space="0" w:color="auto"/>
      </w:divBdr>
    </w:div>
    <w:div w:id="180440243">
      <w:bodyDiv w:val="1"/>
      <w:marLeft w:val="0"/>
      <w:marRight w:val="0"/>
      <w:marTop w:val="0"/>
      <w:marBottom w:val="0"/>
      <w:divBdr>
        <w:top w:val="none" w:sz="0" w:space="0" w:color="auto"/>
        <w:left w:val="none" w:sz="0" w:space="0" w:color="auto"/>
        <w:bottom w:val="none" w:sz="0" w:space="0" w:color="auto"/>
        <w:right w:val="none" w:sz="0" w:space="0" w:color="auto"/>
      </w:divBdr>
    </w:div>
    <w:div w:id="687948026">
      <w:bodyDiv w:val="1"/>
      <w:marLeft w:val="0"/>
      <w:marRight w:val="0"/>
      <w:marTop w:val="0"/>
      <w:marBottom w:val="0"/>
      <w:divBdr>
        <w:top w:val="none" w:sz="0" w:space="0" w:color="auto"/>
        <w:left w:val="none" w:sz="0" w:space="0" w:color="auto"/>
        <w:bottom w:val="none" w:sz="0" w:space="0" w:color="auto"/>
        <w:right w:val="none" w:sz="0" w:space="0" w:color="auto"/>
      </w:divBdr>
      <w:divsChild>
        <w:div w:id="1285119751">
          <w:marLeft w:val="-150"/>
          <w:marRight w:val="-150"/>
          <w:marTop w:val="0"/>
          <w:marBottom w:val="0"/>
          <w:divBdr>
            <w:top w:val="none" w:sz="0" w:space="0" w:color="auto"/>
            <w:left w:val="none" w:sz="0" w:space="0" w:color="auto"/>
            <w:bottom w:val="none" w:sz="0" w:space="0" w:color="auto"/>
            <w:right w:val="none" w:sz="0" w:space="0" w:color="auto"/>
          </w:divBdr>
          <w:divsChild>
            <w:div w:id="729889685">
              <w:marLeft w:val="0"/>
              <w:marRight w:val="0"/>
              <w:marTop w:val="0"/>
              <w:marBottom w:val="0"/>
              <w:divBdr>
                <w:top w:val="none" w:sz="0" w:space="0" w:color="auto"/>
                <w:left w:val="none" w:sz="0" w:space="0" w:color="auto"/>
                <w:bottom w:val="none" w:sz="0" w:space="0" w:color="auto"/>
                <w:right w:val="none" w:sz="0" w:space="0" w:color="auto"/>
              </w:divBdr>
            </w:div>
          </w:divsChild>
        </w:div>
        <w:div w:id="122984995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eopti.sharepoint.com/:b:/g/Tech/Ea3gOVKibOJCnYeXRPn6YmcBulP5C1UtQ0lUJq9SBf0Qmw?e=7yaR6h" TargetMode="External"/><Relationship Id="rId13" Type="http://schemas.openxmlformats.org/officeDocument/2006/relationships/hyperlink" Target="https://console.aws.amazon.com/cloudformation/home?region=us-east-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ocs.aws.amazon.com/connect/latest/adminguide/gettingstarte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eleopti/AWS-Connect-Integration/blob/master/doc/Teleopti_logo_100cm_highres.p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Teleopti/AWS-Connect-Integration/blob/master/doc/Teleopti%20WFM%20-%20Amazon%20Connect%20Integration%20Requirements.pptx" TargetMode="External"/><Relationship Id="rId4" Type="http://schemas.openxmlformats.org/officeDocument/2006/relationships/numbering" Target="numbering.xml"/><Relationship Id="rId9" Type="http://schemas.openxmlformats.org/officeDocument/2006/relationships/hyperlink" Target="https://github.com/Teleopti/AWS-Connect-Integration/blob/master/doc/Teleopti%20WFM%20-%20Amazon%20Connect%20Integration%20Requirements.pdf" TargetMode="External"/><Relationship Id="rId14" Type="http://schemas.openxmlformats.org/officeDocument/2006/relationships/hyperlink" Target="https://github.com/Teleopti/AWS-Connect-Integration/blob/master/doc/Teleopti%20WFM%20-%20Amazon%20Connect%20Integration%20Require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Application_x0020_Platform xmlns="434bcc76-9cb8-42c9-be35-74b99cf75046" xsi:nil="true"/>
    <TaxCatchAll xmlns="3944e645-31a2-4a69-9899-501ef2026544"/>
    <Internal xmlns="434bcc76-9cb8-42c9-be35-74b99cf75046">false</Internal>
    <Plattform_x0020_Version xmlns="0e2838cc-aadd-4622-9c7e-a466d3e98ce6" xsi:nil="true"/>
    <Integration_x0020_Type xmlns="0e2838cc-aadd-4622-9c7e-a466d3e98ce6" xsi:nil="true"/>
    <Product xmlns="0e2838cc-aadd-4622-9c7e-a466d3e98ce6" xsi:nil="true"/>
    <ReportOwner xmlns="http://schemas.microsoft.com/sharepoint/v3">
      <UserInfo>
        <DisplayName/>
        <AccountId xsi:nil="true"/>
        <AccountType/>
      </UserInfo>
    </Repor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perations Content Type" ma:contentTypeID="0x010100645A4BAB798FFA49AA70772335B2814B0050C1B5224725FB43899666F8A8247A0C" ma:contentTypeVersion="15" ma:contentTypeDescription="" ma:contentTypeScope="" ma:versionID="d19f65a8596e667233431a671982dbe8">
  <xsd:schema xmlns:xsd="http://www.w3.org/2001/XMLSchema" xmlns:xs="http://www.w3.org/2001/XMLSchema" xmlns:p="http://schemas.microsoft.com/office/2006/metadata/properties" xmlns:ns1="http://schemas.microsoft.com/sharepoint/v3" xmlns:ns2="0e2838cc-aadd-4622-9c7e-a466d3e98ce6" xmlns:ns3="434bcc76-9cb8-42c9-be35-74b99cf75046" xmlns:ns5="3944e645-31a2-4a69-9899-501ef2026544" xmlns:ns6="67b51e83-43d6-4b43-88d7-6d1e79994139" targetNamespace="http://schemas.microsoft.com/office/2006/metadata/properties" ma:root="true" ma:fieldsID="3581a246c1b4a38d0f04dc7a2e065d6f" ns1:_="" ns2:_="" ns3:_="" ns5:_="" ns6:_="">
    <xsd:import namespace="http://schemas.microsoft.com/sharepoint/v3"/>
    <xsd:import namespace="0e2838cc-aadd-4622-9c7e-a466d3e98ce6"/>
    <xsd:import namespace="434bcc76-9cb8-42c9-be35-74b99cf75046"/>
    <xsd:import namespace="3944e645-31a2-4a69-9899-501ef2026544"/>
    <xsd:import namespace="67b51e83-43d6-4b43-88d7-6d1e79994139"/>
    <xsd:element name="properties">
      <xsd:complexType>
        <xsd:sequence>
          <xsd:element name="documentManagement">
            <xsd:complexType>
              <xsd:all>
                <xsd:element ref="ns2:Integration_x0020_Type" minOccurs="0"/>
                <xsd:element ref="ns2:Product" minOccurs="0"/>
                <xsd:element ref="ns3:Application_x0020_Platform" minOccurs="0"/>
                <xsd:element ref="ns1:Language" minOccurs="0"/>
                <xsd:element ref="ns1:ReportOwner" minOccurs="0"/>
                <xsd:element ref="ns3:Internal" minOccurs="0"/>
                <xsd:element ref="ns5:TaxCatchAll" minOccurs="0"/>
                <xsd:element ref="ns5:SharedWithUsers" minOccurs="0"/>
                <xsd:element ref="ns5:SharedWithDetails" minOccurs="0"/>
                <xsd:element ref="ns2:Plattform_x0020_Version"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6" nillable="true" ma:displayName="Language" ma:default="English"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ReportOwner" ma:index="7"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2838cc-aadd-4622-9c7e-a466d3e98ce6" elementFormDefault="qualified">
    <xsd:import namespace="http://schemas.microsoft.com/office/2006/documentManagement/types"/>
    <xsd:import namespace="http://schemas.microsoft.com/office/infopath/2007/PartnerControls"/>
    <xsd:element name="Integration_x0020_Type" ma:index="2" nillable="true" ma:displayName="Integration Type" ma:format="Dropdown" ma:internalName="Integration_x0020_Type">
      <xsd:simpleType>
        <xsd:restriction base="dms:Choice">
          <xsd:enumeration value="Logging"/>
          <xsd:enumeration value="Payroll"/>
          <xsd:enumeration value="System Requirement"/>
          <xsd:enumeration value="Export"/>
          <xsd:enumeration value="Import"/>
        </xsd:restriction>
      </xsd:simpleType>
    </xsd:element>
    <xsd:element name="Product" ma:index="3" nillable="true" ma:displayName="Product" ma:format="Dropdown" ma:internalName="Product">
      <xsd:simpleType>
        <xsd:restriction base="dms:Choice">
          <xsd:enumeration value="8x8"/>
          <xsd:enumeration value="aAstra (Mitel)"/>
          <xsd:enumeration value="Alcatel"/>
          <xsd:enumeration value="Altitude"/>
          <xsd:enumeration value="Amazon Connect"/>
          <xsd:enumeration value="Arc Solutions"/>
          <xsd:enumeration value="Aspect"/>
          <xsd:enumeration value="Avaya"/>
          <xsd:enumeration value="Calleo"/>
          <xsd:enumeration value="CallMedia"/>
          <xsd:enumeration value="CIC"/>
          <xsd:enumeration value="CIM"/>
          <xsd:enumeration value="Cisco"/>
          <xsd:enumeration value="ClearIT"/>
          <xsd:enumeration value="Collab"/>
          <xsd:enumeration value="ComputerTalk"/>
          <xsd:enumeration value="Comunix"/>
          <xsd:enumeration value="Cytrack"/>
          <xsd:enumeration value="Dancount"/>
          <xsd:enumeration value="Digitro"/>
          <xsd:enumeration value="Dolphin"/>
          <xsd:enumeration value="Enghouse"/>
          <xsd:enumeration value="Enghouse (CosmoCom)"/>
          <xsd:enumeration value="Enghouse (Syntellect)"/>
          <xsd:enumeration value="Enghouse (Zeacom)"/>
          <xsd:enumeration value="Eptica"/>
          <xsd:enumeration value="eQueue"/>
          <xsd:enumeration value="Ericson"/>
          <xsd:enumeration value="eSirius"/>
          <xsd:enumeration value="eTrack1"/>
          <xsd:enumeration value="eTray"/>
          <xsd:enumeration value="Genesys"/>
          <xsd:enumeration value="Huawei"/>
          <xsd:enumeration value="IFM Infomaster"/>
          <xsd:enumeration value="InContact"/>
          <xsd:enumeration value="InfraTel"/>
          <xsd:enumeration value="Intelecom"/>
          <xsd:enumeration value="Interactive Inteligence"/>
          <xsd:enumeration value="LeadDesk"/>
          <xsd:enumeration value="Luxor"/>
          <xsd:enumeration value="MAS (Mastermind)"/>
          <xsd:enumeration value="Mitel"/>
          <xsd:enumeration value="Naumen"/>
          <xsd:enumeration value="Navision"/>
          <xsd:enumeration value="Nemo-Q"/>
          <xsd:enumeration value="Oracle"/>
          <xsd:enumeration value="Orange"/>
          <xsd:enumeration value="Philips"/>
          <xsd:enumeration value="Platina"/>
          <xsd:enumeration value="Qmatic"/>
          <xsd:enumeration value="Salesforce"/>
          <xsd:enumeration value="SAP"/>
          <xsd:enumeration value="Shoretel"/>
          <xsd:enumeration value="Siemens"/>
          <xsd:enumeration value="Solidus"/>
          <xsd:enumeration value="Superoffice"/>
          <xsd:enumeration value="Taske"/>
          <xsd:enumeration value="Telia"/>
          <xsd:enumeration value="Tenovis"/>
          <xsd:enumeration value="Timecon"/>
          <xsd:enumeration value="Trio"/>
          <xsd:enumeration value="Unify (Siemens)"/>
          <xsd:enumeration value="Visit"/>
          <xsd:enumeration value="Vocalcom"/>
          <xsd:enumeration value="VoltDelta"/>
          <xsd:enumeration value="Zoom"/>
        </xsd:restriction>
      </xsd:simpleType>
    </xsd:element>
    <xsd:element name="Plattform_x0020_Version" ma:index="18" nillable="true" ma:displayName="Plattform Version" ma:internalName="Plattform_x0020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4bcc76-9cb8-42c9-be35-74b99cf75046" elementFormDefault="qualified">
    <xsd:import namespace="http://schemas.microsoft.com/office/2006/documentManagement/types"/>
    <xsd:import namespace="http://schemas.microsoft.com/office/infopath/2007/PartnerControls"/>
    <xsd:element name="Application_x0020_Platform" ma:index="4" nillable="true" ma:displayName="Application Platform" ma:format="Dropdown" ma:internalName="Application_x0020_Platform">
      <xsd:simpleType>
        <xsd:restriction base="dms:Choice">
          <xsd:enumeration value="Cloud"/>
          <xsd:enumeration value="On-premises"/>
        </xsd:restriction>
      </xsd:simpleType>
    </xsd:element>
    <xsd:element name="Internal" ma:index="8" nillable="true" ma:displayName="Internal" ma:default="0" ma:internalName="Intern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944e645-31a2-4a69-9899-501ef2026544"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d854b306-869e-4728-bea1-81b881afa1dd}" ma:internalName="TaxCatchAll" ma:showField="CatchAllData" ma:web="3944e645-31a2-4a69-9899-501ef2026544">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b51e83-43d6-4b43-88d7-6d1e7999413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821D7-5A65-486B-8E24-48DA1CDFDD2C}">
  <ds:schemaRefs>
    <ds:schemaRef ds:uri="http://schemas.microsoft.com/office/2006/metadata/properties"/>
    <ds:schemaRef ds:uri="http://schemas.microsoft.com/office/infopath/2007/PartnerControls"/>
    <ds:schemaRef ds:uri="http://schemas.microsoft.com/sharepoint/v3"/>
    <ds:schemaRef ds:uri="434bcc76-9cb8-42c9-be35-74b99cf75046"/>
    <ds:schemaRef ds:uri="3944e645-31a2-4a69-9899-501ef2026544"/>
    <ds:schemaRef ds:uri="0e2838cc-aadd-4622-9c7e-a466d3e98ce6"/>
  </ds:schemaRefs>
</ds:datastoreItem>
</file>

<file path=customXml/itemProps2.xml><?xml version="1.0" encoding="utf-8"?>
<ds:datastoreItem xmlns:ds="http://schemas.openxmlformats.org/officeDocument/2006/customXml" ds:itemID="{4B6DB7B9-7B80-4D56-881C-BD909C40F8BF}">
  <ds:schemaRefs>
    <ds:schemaRef ds:uri="http://schemas.microsoft.com/sharepoint/v3/contenttype/forms"/>
  </ds:schemaRefs>
</ds:datastoreItem>
</file>

<file path=customXml/itemProps3.xml><?xml version="1.0" encoding="utf-8"?>
<ds:datastoreItem xmlns:ds="http://schemas.openxmlformats.org/officeDocument/2006/customXml" ds:itemID="{6056B3B0-D8C2-4137-8467-5C8D374DD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2838cc-aadd-4622-9c7e-a466d3e98ce6"/>
    <ds:schemaRef ds:uri="434bcc76-9cb8-42c9-be35-74b99cf75046"/>
    <ds:schemaRef ds:uri="3944e645-31a2-4a69-9899-501ef2026544"/>
    <ds:schemaRef ds:uri="67b51e83-43d6-4b43-88d7-6d1e79994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Jonsson</dc:creator>
  <cp:keywords/>
  <dc:description/>
  <cp:lastModifiedBy>David Jonsson</cp:lastModifiedBy>
  <cp:revision>15</cp:revision>
  <dcterms:created xsi:type="dcterms:W3CDTF">2018-02-23T22:28:00Z</dcterms:created>
  <dcterms:modified xsi:type="dcterms:W3CDTF">2018-04-18T19:41:00Z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0x010100645A4BAB798FFA49AA70772335B2814B0050C1B5224725FB43899666F8A8247A0C</vt:lpwstr>
  </property>
</Properties>
</file>